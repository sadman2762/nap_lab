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F7" w:rsidRDefault="00E4624C">
      <w:pPr>
        <w:rPr>
          <w:b/>
          <w:sz w:val="48"/>
          <w:rPrChange w:id="0" w:author="student" w:date="2024-03-13T18:35:00Z">
            <w:rPr/>
          </w:rPrChange>
        </w:rPr>
      </w:pPr>
      <w:r w:rsidRPr="00260F4B">
        <w:rPr>
          <w:b/>
          <w:sz w:val="48"/>
          <w:rPrChange w:id="1" w:author="student" w:date="2024-03-13T18:34:00Z">
            <w:rPr/>
          </w:rPrChange>
        </w:rPr>
        <w:t>Lab03</w:t>
      </w:r>
    </w:p>
    <w:p w:rsidR="007A6C60" w:rsidRPr="007A6C60" w:rsidRDefault="007A6C60">
      <w:pPr>
        <w:rPr>
          <w:ins w:id="2" w:author="student" w:date="2024-03-13T18:35:00Z"/>
          <w:b/>
          <w:sz w:val="28"/>
          <w:szCs w:val="28"/>
        </w:rPr>
      </w:pPr>
      <w:proofErr w:type="spellStart"/>
      <w:ins w:id="3" w:author="student" w:date="2024-03-13T18:35:00Z">
        <w:r>
          <w:rPr>
            <w:b/>
            <w:sz w:val="28"/>
            <w:szCs w:val="28"/>
          </w:rPr>
          <w:t>Sayor</w:t>
        </w:r>
        <w:proofErr w:type="spellEnd"/>
        <w:r>
          <w:rPr>
            <w:b/>
            <w:sz w:val="28"/>
            <w:szCs w:val="28"/>
          </w:rPr>
          <w:t xml:space="preserve"> S M </w:t>
        </w:r>
        <w:proofErr w:type="spellStart"/>
        <w:r>
          <w:rPr>
            <w:b/>
            <w:sz w:val="28"/>
            <w:szCs w:val="28"/>
          </w:rPr>
          <w:t>Sadman</w:t>
        </w:r>
        <w:proofErr w:type="spellEnd"/>
        <w:r>
          <w:rPr>
            <w:b/>
            <w:sz w:val="28"/>
            <w:szCs w:val="28"/>
          </w:rPr>
          <w:t xml:space="preserve"> </w:t>
        </w:r>
        <w:proofErr w:type="spellStart"/>
        <w:r>
          <w:rPr>
            <w:b/>
            <w:sz w:val="28"/>
            <w:szCs w:val="28"/>
          </w:rPr>
          <w:t>Sakib</w:t>
        </w:r>
        <w:proofErr w:type="spellEnd"/>
        <w:r>
          <w:rPr>
            <w:b/>
            <w:sz w:val="28"/>
            <w:szCs w:val="28"/>
          </w:rPr>
          <w:t xml:space="preserve">     (KAC25U)</w:t>
        </w:r>
      </w:ins>
    </w:p>
    <w:p w:rsidR="00260F4B" w:rsidRPr="00260F4B" w:rsidRDefault="00E4624C">
      <w:pPr>
        <w:rPr>
          <w:ins w:id="4" w:author="student" w:date="2024-03-13T18:35:00Z"/>
          <w:sz w:val="44"/>
          <w:szCs w:val="44"/>
        </w:rPr>
      </w:pPr>
      <w:r w:rsidRPr="00260F4B">
        <w:rPr>
          <w:sz w:val="44"/>
          <w:rPrChange w:id="5" w:author="student" w:date="2024-03-13T18:35:00Z">
            <w:rPr/>
          </w:rPrChange>
        </w:rPr>
        <w:t>4.1</w:t>
      </w:r>
    </w:p>
    <w:p w:rsidR="007C043A" w:rsidRDefault="007C043A">
      <w:r>
        <w:t>A) On the basis of the Wireshark capture justify your answer to the following questions:</w:t>
      </w:r>
    </w:p>
    <w:p w:rsidR="00E4624C" w:rsidRDefault="007C043A">
      <w:r>
        <w:t xml:space="preserve"> - What is the total size of 1327 pieces of captured frames?</w:t>
      </w:r>
    </w:p>
    <w:p w:rsidR="007C043A" w:rsidRDefault="007C043A">
      <w:r w:rsidRPr="007C043A">
        <w:rPr>
          <w:noProof/>
          <w:lang w:val="en-GB" w:eastAsia="en-GB"/>
        </w:rPr>
        <w:drawing>
          <wp:inline distT="0" distB="0" distL="0" distR="0">
            <wp:extent cx="5544324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B" w:rsidRDefault="005F1D5B">
      <w:r w:rsidRPr="005F1D5B">
        <w:rPr>
          <w:noProof/>
          <w:lang w:val="en-GB" w:eastAsia="en-GB"/>
        </w:rPr>
        <w:drawing>
          <wp:inline distT="0" distB="0" distL="0" distR="0">
            <wp:extent cx="5943600" cy="189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B" w:rsidRDefault="005F1D5B">
      <w:r>
        <w:t xml:space="preserve">- What is the </w:t>
      </w:r>
      <w:proofErr w:type="spellStart"/>
      <w:r>
        <w:t>avarage</w:t>
      </w:r>
      <w:proofErr w:type="spellEnd"/>
      <w:r>
        <w:t xml:space="preserve"> bandwidth of the network traffic for 6 seconds?</w:t>
      </w:r>
    </w:p>
    <w:p w:rsidR="005F1D5B" w:rsidRDefault="005F1D5B">
      <w:r w:rsidRPr="005F1D5B">
        <w:rPr>
          <w:noProof/>
          <w:lang w:val="en-GB" w:eastAsia="en-GB"/>
        </w:rPr>
        <w:drawing>
          <wp:inline distT="0" distB="0" distL="0" distR="0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A3" w:rsidRDefault="00FF7AA3">
      <w:r w:rsidRPr="00FF7AA3">
        <w:rPr>
          <w:noProof/>
          <w:lang w:val="en-GB" w:eastAsia="en-GB"/>
        </w:rPr>
        <w:drawing>
          <wp:inline distT="0" distB="0" distL="0" distR="0">
            <wp:extent cx="5296639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A3" w:rsidRDefault="00FF7AA3">
      <w:proofErr w:type="spellStart"/>
      <w:r>
        <w:t>Bandwith</w:t>
      </w:r>
      <w:proofErr w:type="spellEnd"/>
      <w:r>
        <w:t xml:space="preserve"> = 9438/6 Bps</w:t>
      </w:r>
    </w:p>
    <w:p w:rsidR="005F1D5B" w:rsidRDefault="005F1D5B">
      <w:r>
        <w:t>- How many frames were transferred through the NIC for 6 seconds?</w:t>
      </w:r>
    </w:p>
    <w:p w:rsidR="00FF7AA3" w:rsidRDefault="00FF7AA3">
      <w:r w:rsidRPr="00FF7AA3">
        <w:rPr>
          <w:noProof/>
          <w:lang w:val="en-GB" w:eastAsia="en-GB"/>
        </w:rPr>
        <w:drawing>
          <wp:inline distT="0" distB="0" distL="0" distR="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A3" w:rsidRDefault="00FF7AA3">
      <w:r>
        <w:t>41</w:t>
      </w:r>
    </w:p>
    <w:p w:rsidR="005F1D5B" w:rsidRDefault="005F1D5B"/>
    <w:p w:rsidR="005F1D5B" w:rsidRDefault="005F1D5B">
      <w:r>
        <w:t xml:space="preserve"> - What is the </w:t>
      </w:r>
      <w:proofErr w:type="spellStart"/>
      <w:r>
        <w:t>avarage</w:t>
      </w:r>
      <w:proofErr w:type="spellEnd"/>
      <w:r>
        <w:t xml:space="preserve"> frame size transferred for 6 seconds?</w:t>
      </w:r>
    </w:p>
    <w:p w:rsidR="00FF7AA3" w:rsidRDefault="00FF7AA3">
      <w:r>
        <w:t>Average frame size = 9438/41 Bytes</w:t>
      </w:r>
    </w:p>
    <w:p w:rsidR="00FF7AA3" w:rsidRDefault="00FF7AA3">
      <w:r>
        <w:t>B) On the basis of the Wireshark capture justify your answer to the following questions:</w:t>
      </w:r>
    </w:p>
    <w:p w:rsidR="00FF7AA3" w:rsidRDefault="00FF7AA3">
      <w:r>
        <w:t xml:space="preserve"> - What is the compression ratio in the case of </w:t>
      </w:r>
      <w:proofErr w:type="spellStart"/>
      <w:r>
        <w:t>pcap</w:t>
      </w:r>
      <w:proofErr w:type="spellEnd"/>
      <w:r>
        <w:t xml:space="preserve"> and txt file types?</w:t>
      </w:r>
    </w:p>
    <w:p w:rsidR="00040925" w:rsidRDefault="00040925">
      <w:pPr>
        <w:rPr>
          <w:ins w:id="6" w:author="student" w:date="2024-03-13T18:35:00Z"/>
          <w:rStyle w:val="vlist-s"/>
          <w:color w:val="0D0D0D"/>
          <w:sz w:val="2"/>
          <w:szCs w:val="2"/>
          <w:shd w:val="clear" w:color="auto" w:fill="FFFFFF"/>
        </w:rPr>
      </w:pPr>
      <w:ins w:id="7" w:author="student" w:date="2024-03-13T18:35:00Z">
        <w:r>
          <w:rPr>
            <w:rStyle w:val="mord"/>
          </w:rPr>
          <w:t>Compression Ratio</w:t>
        </w:r>
        <w:r>
          <w:rPr>
            <w:rStyle w:val="mrel"/>
          </w:rPr>
          <w:t>=</w:t>
        </w:r>
        <w:r>
          <w:rPr>
            <w:rStyle w:val="mord"/>
            <w:color w:val="0D0D0D"/>
            <w:shd w:val="clear" w:color="auto" w:fill="FFFFFF"/>
          </w:rPr>
          <w:t>Compressed File Size/Original File Size</w:t>
        </w:r>
        <w:r>
          <w:rPr>
            <w:rStyle w:val="vlist-s"/>
            <w:color w:val="0D0D0D"/>
            <w:sz w:val="2"/>
            <w:szCs w:val="2"/>
            <w:shd w:val="clear" w:color="auto" w:fill="FFFFFF"/>
          </w:rPr>
          <w:t>​</w:t>
        </w:r>
      </w:ins>
    </w:p>
    <w:p w:rsidR="00040925" w:rsidRDefault="00040925">
      <w:pPr>
        <w:rPr>
          <w:ins w:id="8" w:author="student" w:date="2024-03-13T18:35:00Z"/>
        </w:rPr>
      </w:pPr>
      <w:ins w:id="9" w:author="student" w:date="2024-03-13T18:35:00Z">
        <w:r>
          <w:rPr>
            <w:color w:val="0D0D0D"/>
            <w:sz w:val="23"/>
            <w:szCs w:val="23"/>
            <w:shd w:val="clear" w:color="auto" w:fill="FFFFFF"/>
          </w:rPr>
          <w:br/>
        </w:r>
        <w:proofErr w:type="spellStart"/>
        <w:proofErr w:type="gramStart"/>
        <w:r w:rsidRPr="00040925">
          <w:rPr>
            <w:highlight w:val="yellow"/>
          </w:rPr>
          <w:t>gzip</w:t>
        </w:r>
        <w:proofErr w:type="spellEnd"/>
        <w:proofErr w:type="gramEnd"/>
        <w:r w:rsidRPr="00040925">
          <w:rPr>
            <w:highlight w:val="yellow"/>
          </w:rPr>
          <w:t xml:space="preserve"> -9 </w:t>
        </w:r>
        <w:proofErr w:type="spellStart"/>
        <w:r w:rsidRPr="00040925">
          <w:rPr>
            <w:highlight w:val="yellow"/>
          </w:rPr>
          <w:t>filename.pcap</w:t>
        </w:r>
        <w:proofErr w:type="spellEnd"/>
      </w:ins>
    </w:p>
    <w:p w:rsidR="00040925" w:rsidRPr="00040925" w:rsidRDefault="00040925" w:rsidP="000409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ins w:id="10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11" w:author="student" w:date="2024-03-13T18:35:00Z"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Compression Ratio (</w:t>
        </w:r>
        <w:proofErr w:type="spellStart"/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pcap</w:t>
        </w:r>
        <w:proofErr w:type="spellEnd"/>
        <w:proofErr w:type="gramStart"/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)=</w:t>
        </w:r>
        <w:proofErr w:type="gramEnd"/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(10.3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MB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/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2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.4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 MB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)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=</w:t>
        </w:r>
        <w:r w:rsidR="0008712B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4.292</w:t>
        </w:r>
      </w:ins>
    </w:p>
    <w:p w:rsidR="007A6C60" w:rsidRPr="00040925" w:rsidRDefault="00040925" w:rsidP="000409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ins w:id="12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13" w:author="student" w:date="2024-03-13T18:35:00Z"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Compression Ratio (txt</w:t>
        </w:r>
        <w:proofErr w:type="gramStart"/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)=</w:t>
        </w:r>
        <w:proofErr w:type="gramEnd"/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(5.6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MB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/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1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.8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 MB</w:t>
        </w:r>
        <w:r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)</w:t>
        </w:r>
        <w:r w:rsidRPr="00040925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=</w:t>
        </w:r>
        <w:r w:rsidR="0008712B">
          <w:rPr>
            <w:rFonts w:ascii="Times New Roman" w:eastAsia="Times New Roman" w:hAnsi="Times New Roman" w:cs="Times New Roman"/>
            <w:color w:val="0D0D0D"/>
            <w:sz w:val="23"/>
            <w:lang w:val="en-GB" w:eastAsia="en-GB"/>
          </w:rPr>
          <w:t>3.112</w:t>
        </w:r>
      </w:ins>
    </w:p>
    <w:p w:rsidR="00FF7AA3" w:rsidRDefault="00FF7AA3">
      <w:pPr>
        <w:rPr>
          <w:ins w:id="14" w:author="student" w:date="2024-03-13T18:35:00Z"/>
        </w:rPr>
      </w:pPr>
      <w:bookmarkStart w:id="15" w:name="_GoBack"/>
      <w:bookmarkEnd w:id="15"/>
      <w:r>
        <w:t xml:space="preserve"> - What is the compression ratio in the case of </w:t>
      </w:r>
      <w:proofErr w:type="spellStart"/>
      <w:r>
        <w:t>pcap</w:t>
      </w:r>
      <w:proofErr w:type="spellEnd"/>
      <w:r>
        <w:t xml:space="preserve"> and </w:t>
      </w:r>
      <w:proofErr w:type="spellStart"/>
      <w:r>
        <w:t>pcapng</w:t>
      </w:r>
      <w:proofErr w:type="spellEnd"/>
      <w:r>
        <w:t xml:space="preserve"> file types?</w:t>
      </w:r>
    </w:p>
    <w:p w:rsidR="00040925" w:rsidRDefault="00040925">
      <w:pPr>
        <w:rPr>
          <w:ins w:id="16" w:author="student" w:date="2024-03-13T18:35:00Z"/>
        </w:rPr>
      </w:pPr>
      <w:proofErr w:type="spellStart"/>
      <w:proofErr w:type="gramStart"/>
      <w:ins w:id="17" w:author="student" w:date="2024-03-13T18:35:00Z">
        <w:r w:rsidRPr="00040925">
          <w:rPr>
            <w:highlight w:val="yellow"/>
          </w:rPr>
          <w:t>editcap</w:t>
        </w:r>
        <w:proofErr w:type="spellEnd"/>
        <w:proofErr w:type="gramEnd"/>
        <w:r w:rsidRPr="00040925">
          <w:rPr>
            <w:highlight w:val="yellow"/>
          </w:rPr>
          <w:t xml:space="preserve"> -F </w:t>
        </w:r>
        <w:proofErr w:type="spellStart"/>
        <w:r w:rsidRPr="00040925">
          <w:rPr>
            <w:highlight w:val="yellow"/>
          </w:rPr>
          <w:t>pcapng</w:t>
        </w:r>
        <w:proofErr w:type="spellEnd"/>
        <w:r w:rsidRPr="00040925">
          <w:rPr>
            <w:highlight w:val="yellow"/>
          </w:rPr>
          <w:t xml:space="preserve"> </w:t>
        </w:r>
        <w:proofErr w:type="spellStart"/>
        <w:r w:rsidRPr="00040925">
          <w:rPr>
            <w:highlight w:val="yellow"/>
          </w:rPr>
          <w:t>filename.pcap</w:t>
        </w:r>
        <w:proofErr w:type="spellEnd"/>
        <w:r w:rsidRPr="00040925">
          <w:rPr>
            <w:highlight w:val="yellow"/>
          </w:rPr>
          <w:t xml:space="preserve"> </w:t>
        </w:r>
        <w:proofErr w:type="spellStart"/>
        <w:r w:rsidRPr="00040925">
          <w:rPr>
            <w:highlight w:val="yellow"/>
          </w:rPr>
          <w:t>filename.pcapng</w:t>
        </w:r>
        <w:proofErr w:type="spellEnd"/>
      </w:ins>
    </w:p>
    <w:p w:rsidR="00040925" w:rsidRDefault="00040925">
      <w:pPr>
        <w:rPr>
          <w:ins w:id="18" w:author="student" w:date="2024-03-13T18:35:00Z"/>
        </w:rPr>
      </w:pPr>
      <w:proofErr w:type="spellStart"/>
      <w:proofErr w:type="gramStart"/>
      <w:ins w:id="19" w:author="student" w:date="2024-03-13T18:35:00Z">
        <w:r w:rsidRPr="00040925">
          <w:rPr>
            <w:highlight w:val="yellow"/>
          </w:rPr>
          <w:t>gzip</w:t>
        </w:r>
        <w:proofErr w:type="spellEnd"/>
        <w:proofErr w:type="gramEnd"/>
        <w:r w:rsidRPr="00040925">
          <w:rPr>
            <w:highlight w:val="yellow"/>
          </w:rPr>
          <w:t xml:space="preserve"> -9 </w:t>
        </w:r>
        <w:proofErr w:type="spellStart"/>
        <w:r w:rsidRPr="00040925">
          <w:rPr>
            <w:highlight w:val="yellow"/>
          </w:rPr>
          <w:t>filename.pcapng</w:t>
        </w:r>
        <w:proofErr w:type="spellEnd"/>
      </w:ins>
    </w:p>
    <w:p w:rsidR="0008712B" w:rsidRDefault="0008712B">
      <w:pPr>
        <w:rPr>
          <w:ins w:id="20" w:author="student" w:date="2024-03-13T18:35:00Z"/>
        </w:rPr>
      </w:pPr>
      <w:ins w:id="21" w:author="student" w:date="2024-03-13T18:35:00Z">
        <w:r>
          <w:rPr>
            <w:rStyle w:val="mord"/>
            <w:color w:val="0D0D0D"/>
            <w:sz w:val="23"/>
            <w:szCs w:val="23"/>
            <w:shd w:val="clear" w:color="auto" w:fill="FFFFFF"/>
          </w:rPr>
          <w:t>Compression Ratio (</w:t>
        </w:r>
        <w:proofErr w:type="spellStart"/>
        <w:r>
          <w:rPr>
            <w:rStyle w:val="mord"/>
            <w:color w:val="0D0D0D"/>
            <w:sz w:val="23"/>
            <w:szCs w:val="23"/>
            <w:shd w:val="clear" w:color="auto" w:fill="FFFFFF"/>
          </w:rPr>
          <w:t>pcapng</w:t>
        </w:r>
        <w:proofErr w:type="spellEnd"/>
        <w:proofErr w:type="gramStart"/>
        <w:r>
          <w:rPr>
            <w:rStyle w:val="mord"/>
            <w:color w:val="0D0D0D"/>
            <w:sz w:val="23"/>
            <w:szCs w:val="23"/>
            <w:shd w:val="clear" w:color="auto" w:fill="FFFFFF"/>
          </w:rPr>
          <w:t>)</w:t>
        </w:r>
        <w:r>
          <w:rPr>
            <w:rStyle w:val="mrel"/>
            <w:color w:val="0D0D0D"/>
            <w:sz w:val="23"/>
            <w:szCs w:val="23"/>
            <w:shd w:val="clear" w:color="auto" w:fill="FFFFFF"/>
          </w:rPr>
          <w:t>=</w:t>
        </w:r>
        <w:proofErr w:type="gramEnd"/>
        <w:r>
          <w:rPr>
            <w:rStyle w:val="mrel"/>
            <w:color w:val="0D0D0D"/>
            <w:sz w:val="23"/>
            <w:szCs w:val="23"/>
            <w:shd w:val="clear" w:color="auto" w:fill="FFFFFF"/>
          </w:rPr>
          <w:t>(</w:t>
        </w:r>
        <w:r>
          <w:rPr>
            <w:rStyle w:val="mord"/>
            <w:color w:val="0D0D0D"/>
            <w:shd w:val="clear" w:color="auto" w:fill="FFFFFF"/>
          </w:rPr>
          <w:t>8.2MB/2MB)</w:t>
        </w:r>
        <w:r>
          <w:rPr>
            <w:rStyle w:val="vlist-s"/>
            <w:color w:val="0D0D0D"/>
            <w:sz w:val="2"/>
            <w:szCs w:val="2"/>
            <w:shd w:val="clear" w:color="auto" w:fill="FFFFFF"/>
          </w:rPr>
          <w:t>​)</w:t>
        </w:r>
        <w:r>
          <w:rPr>
            <w:rStyle w:val="mrel"/>
            <w:color w:val="0D0D0D"/>
            <w:sz w:val="23"/>
            <w:szCs w:val="23"/>
            <w:shd w:val="clear" w:color="auto" w:fill="FFFFFF"/>
          </w:rPr>
          <w:t>=</w:t>
        </w:r>
        <w:r>
          <w:rPr>
            <w:rStyle w:val="mord"/>
            <w:color w:val="0D0D0D"/>
            <w:sz w:val="23"/>
            <w:szCs w:val="23"/>
            <w:shd w:val="clear" w:color="auto" w:fill="FFFFFF"/>
          </w:rPr>
          <w:t>4.1</w:t>
        </w:r>
      </w:ins>
    </w:p>
    <w:p w:rsidR="00260F4B" w:rsidRDefault="00260F4B">
      <w:pPr>
        <w:rPr>
          <w:ins w:id="22" w:author="student" w:date="2024-03-13T18:35:00Z"/>
        </w:rPr>
      </w:pPr>
    </w:p>
    <w:p w:rsidR="00260F4B" w:rsidRPr="00260F4B" w:rsidRDefault="00260F4B">
      <w:pPr>
        <w:rPr>
          <w:ins w:id="23" w:author="student" w:date="2024-03-13T18:35:00Z"/>
          <w:sz w:val="40"/>
          <w:szCs w:val="40"/>
        </w:rPr>
      </w:pPr>
      <w:ins w:id="24" w:author="student" w:date="2024-03-13T18:35:00Z">
        <w:r w:rsidRPr="00260F4B">
          <w:rPr>
            <w:sz w:val="40"/>
            <w:szCs w:val="40"/>
          </w:rPr>
          <w:t>4.2</w:t>
        </w:r>
      </w:ins>
    </w:p>
    <w:p w:rsidR="004D4BFF" w:rsidRDefault="004D4BFF">
      <w:pPr>
        <w:rPr>
          <w:ins w:id="25" w:author="student" w:date="2024-03-13T18:35:00Z"/>
        </w:rPr>
      </w:pPr>
      <w:ins w:id="26" w:author="student" w:date="2024-03-13T18:35:00Z">
        <w:r>
          <w:t xml:space="preserve">A) On the basis of the </w:t>
        </w:r>
        <w:proofErr w:type="spellStart"/>
        <w:r>
          <w:t>Wireshark</w:t>
        </w:r>
        <w:proofErr w:type="spellEnd"/>
        <w:r>
          <w:t xml:space="preserve"> capture prove your answer to the following questions:</w:t>
        </w:r>
      </w:ins>
    </w:p>
    <w:p w:rsidR="004D4BFF" w:rsidRDefault="004D4BFF">
      <w:pPr>
        <w:rPr>
          <w:ins w:id="27" w:author="student" w:date="2024-03-13T18:35:00Z"/>
        </w:rPr>
      </w:pPr>
      <w:ins w:id="28" w:author="student" w:date="2024-03-13T18:35:00Z">
        <w:r>
          <w:t xml:space="preserve"> - Present the time diagram of the ARP/RARP, ICMP, ICMPv6, IPv4, IPv6, TCP, UDP and other traffics.</w:t>
        </w:r>
      </w:ins>
    </w:p>
    <w:p w:rsidR="007A6C60" w:rsidRDefault="007A6C60">
      <w:pPr>
        <w:rPr>
          <w:ins w:id="29" w:author="student" w:date="2024-03-13T18:35:00Z"/>
        </w:rPr>
      </w:pPr>
      <w:ins w:id="30" w:author="student" w:date="2024-03-13T18:35:00Z">
        <w:r>
          <w:rPr>
            <w:noProof/>
            <w:lang w:val="en-GB" w:eastAsia="en-GB"/>
          </w:rPr>
          <w:drawing>
            <wp:inline distT="0" distB="0" distL="0" distR="0">
              <wp:extent cx="5943600" cy="4180158"/>
              <wp:effectExtent l="19050" t="0" r="0" b="0"/>
              <wp:docPr id="8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1801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4D4BFF" w:rsidRDefault="004D4BFF">
      <w:pPr>
        <w:rPr>
          <w:ins w:id="31" w:author="student" w:date="2024-03-13T18:35:00Z"/>
        </w:rPr>
      </w:pPr>
      <w:ins w:id="32" w:author="student" w:date="2024-03-13T18:35:00Z">
        <w:r>
          <w:t xml:space="preserve"> - What is the OUI code of the Cisco </w:t>
        </w:r>
        <w:proofErr w:type="gramStart"/>
        <w:r>
          <w:t>company</w:t>
        </w:r>
        <w:proofErr w:type="gramEnd"/>
        <w:r>
          <w:t>?</w:t>
        </w:r>
      </w:ins>
    </w:p>
    <w:p w:rsidR="004D4BFF" w:rsidRDefault="004D4BFF">
      <w:pPr>
        <w:rPr>
          <w:ins w:id="33" w:author="student" w:date="2024-03-13T18:35:00Z"/>
        </w:rPr>
      </w:pPr>
      <w:ins w:id="34" w:author="student" w:date="2024-03-13T18:35:00Z"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 xml:space="preserve">The OUI for Cisco is usually </w:t>
        </w:r>
        <w:r>
          <w:rPr>
            <w:rStyle w:val="HTMLCode"/>
            <w:rFonts w:eastAsiaTheme="minorHAnsi"/>
            <w:b/>
            <w:bCs/>
            <w:color w:val="0D0D0D"/>
            <w:sz w:val="21"/>
            <w:szCs w:val="21"/>
            <w:bdr w:val="single" w:sz="2" w:space="0" w:color="E3E3E3" w:frame="1"/>
            <w:shd w:val="clear" w:color="auto" w:fill="FFFFFF"/>
          </w:rPr>
          <w:t>00:0a:41</w:t>
        </w:r>
      </w:ins>
    </w:p>
    <w:p w:rsidR="004D4BFF" w:rsidRDefault="004D4BFF">
      <w:pPr>
        <w:rPr>
          <w:ins w:id="35" w:author="student" w:date="2024-03-13T18:35:00Z"/>
        </w:rPr>
      </w:pPr>
      <w:ins w:id="36" w:author="student" w:date="2024-03-13T18:35:00Z">
        <w:r>
          <w:t xml:space="preserve"> - What is the MAC address of the NIC module of your PC?</w:t>
        </w:r>
      </w:ins>
    </w:p>
    <w:p w:rsidR="007A6C60" w:rsidRDefault="007A6C60">
      <w:pPr>
        <w:rPr>
          <w:ins w:id="37" w:author="student" w:date="2024-03-13T18:35:00Z"/>
        </w:rPr>
      </w:pPr>
      <w:ins w:id="38" w:author="student" w:date="2024-03-13T18:35:00Z">
        <w:r>
          <w:rPr>
            <w:noProof/>
            <w:lang w:val="en-GB" w:eastAsia="en-GB"/>
          </w:rPr>
          <w:drawing>
            <wp:inline distT="0" distB="0" distL="0" distR="0">
              <wp:extent cx="5943600" cy="1069759"/>
              <wp:effectExtent l="19050" t="0" r="0" b="0"/>
              <wp:docPr id="7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06975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4D4BFF" w:rsidRDefault="004D4BFF">
      <w:pPr>
        <w:rPr>
          <w:ins w:id="39" w:author="student" w:date="2024-03-13T18:35:00Z"/>
        </w:rPr>
      </w:pPr>
      <w:ins w:id="40" w:author="student" w:date="2024-03-13T18:35:00Z">
        <w:r>
          <w:t xml:space="preserve"> B) Identify the NIC MAC values according to the following questions: </w:t>
        </w:r>
      </w:ins>
    </w:p>
    <w:p w:rsidR="004D4BFF" w:rsidRDefault="004D4BFF">
      <w:pPr>
        <w:rPr>
          <w:ins w:id="41" w:author="student" w:date="2024-03-13T18:35:00Z"/>
        </w:rPr>
      </w:pPr>
      <w:ins w:id="42" w:author="student" w:date="2024-03-13T18:35:00Z">
        <w:r>
          <w:t xml:space="preserve">- Where can you find the MAC OUI identifiers of NIC </w:t>
        </w:r>
        <w:proofErr w:type="spellStart"/>
        <w:r>
          <w:t>manufactoring</w:t>
        </w:r>
        <w:proofErr w:type="spellEnd"/>
        <w:r>
          <w:t xml:space="preserve"> companies on the Internet? </w:t>
        </w:r>
      </w:ins>
    </w:p>
    <w:p w:rsidR="004D4BFF" w:rsidRDefault="004D4BFF">
      <w:pPr>
        <w:rPr>
          <w:ins w:id="43" w:author="student" w:date="2024-03-13T18:35:00Z"/>
        </w:rPr>
      </w:pPr>
      <w:ins w:id="44" w:author="student" w:date="2024-03-13T18:35:00Z"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 xml:space="preserve">MAC OUI identifiers can be found in publicly available databases online. Websites like </w:t>
        </w:r>
        <w:proofErr w:type="spellStart"/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>Wireshark's</w:t>
        </w:r>
        <w:proofErr w:type="spellEnd"/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 xml:space="preserve"> OUI Lookup Tool (</w:t>
        </w:r>
        <w:r>
          <w:t>https://www.wireshark.org/tools/oui-lookup.html</w:t>
        </w:r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>) allow you to search for OUI codes.</w:t>
        </w:r>
      </w:ins>
    </w:p>
    <w:p w:rsidR="004D4BFF" w:rsidRDefault="004D4BFF">
      <w:pPr>
        <w:rPr>
          <w:ins w:id="45" w:author="student" w:date="2024-03-13T18:35:00Z"/>
        </w:rPr>
      </w:pPr>
      <w:ins w:id="46" w:author="student" w:date="2024-03-13T18:35:00Z">
        <w:r>
          <w:t xml:space="preserve">- What are the MAC OUI codes of the following NIC manufacturing companies: Cisco, HP, Apple, </w:t>
        </w:r>
        <w:proofErr w:type="spellStart"/>
        <w:r>
          <w:t>Xiaomi</w:t>
        </w:r>
        <w:proofErr w:type="spellEnd"/>
        <w:r>
          <w:t xml:space="preserve">, </w:t>
        </w:r>
        <w:proofErr w:type="spellStart"/>
        <w:proofErr w:type="gramStart"/>
        <w:r>
          <w:t>Huawei</w:t>
        </w:r>
        <w:proofErr w:type="spellEnd"/>
        <w:proofErr w:type="gramEnd"/>
        <w:r>
          <w:t>?</w:t>
        </w:r>
      </w:ins>
    </w:p>
    <w:p w:rsidR="004D4BFF" w:rsidRPr="004D4BFF" w:rsidRDefault="004D4BFF" w:rsidP="004D4B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47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48" w:author="student" w:date="2024-03-13T18:35:00Z"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Cisco: </w:t>
        </w:r>
        <w:r w:rsidRPr="004D4BFF">
          <w:rPr>
            <w:rFonts w:ascii="Courier New" w:eastAsia="Times New Roman" w:hAnsi="Courier New" w:cs="Courier New"/>
            <w:b/>
            <w:bCs/>
            <w:color w:val="0D0D0D"/>
            <w:sz w:val="17"/>
            <w:lang w:val="en-GB" w:eastAsia="en-GB"/>
          </w:rPr>
          <w:t>00:0a:41</w:t>
        </w:r>
      </w:ins>
    </w:p>
    <w:p w:rsidR="004D4BFF" w:rsidRPr="004D4BFF" w:rsidRDefault="004D4BFF" w:rsidP="004D4B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49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50" w:author="student" w:date="2024-03-13T18:35:00Z"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HP: </w:t>
        </w:r>
        <w:r w:rsidRPr="004D4BFF">
          <w:rPr>
            <w:rFonts w:ascii="Courier New" w:eastAsia="Times New Roman" w:hAnsi="Courier New" w:cs="Courier New"/>
            <w:b/>
            <w:bCs/>
            <w:color w:val="0D0D0D"/>
            <w:sz w:val="17"/>
            <w:lang w:val="en-GB" w:eastAsia="en-GB"/>
          </w:rPr>
          <w:t>08:2E:5F</w:t>
        </w:r>
      </w:ins>
    </w:p>
    <w:p w:rsidR="004D4BFF" w:rsidRPr="004D4BFF" w:rsidRDefault="004D4BFF" w:rsidP="004D4B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51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52" w:author="student" w:date="2024-03-13T18:35:00Z"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Apple: </w:t>
        </w:r>
        <w:r w:rsidRPr="004D4BFF">
          <w:rPr>
            <w:rFonts w:ascii="Courier New" w:eastAsia="Times New Roman" w:hAnsi="Courier New" w:cs="Courier New"/>
            <w:b/>
            <w:bCs/>
            <w:color w:val="0D0D0D"/>
            <w:sz w:val="17"/>
            <w:lang w:val="en-GB" w:eastAsia="en-GB"/>
          </w:rPr>
          <w:t>00:17:F2</w:t>
        </w:r>
      </w:ins>
    </w:p>
    <w:p w:rsidR="004D4BFF" w:rsidRPr="004D4BFF" w:rsidRDefault="004D4BFF" w:rsidP="004D4B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53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proofErr w:type="spellStart"/>
      <w:ins w:id="54" w:author="student" w:date="2024-03-13T18:35:00Z"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>Xiaomi</w:t>
        </w:r>
        <w:proofErr w:type="spellEnd"/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: </w:t>
        </w:r>
        <w:r w:rsidRPr="004D4BFF">
          <w:rPr>
            <w:rFonts w:ascii="Courier New" w:eastAsia="Times New Roman" w:hAnsi="Courier New" w:cs="Courier New"/>
            <w:b/>
            <w:bCs/>
            <w:color w:val="0D0D0D"/>
            <w:sz w:val="17"/>
            <w:lang w:val="en-GB" w:eastAsia="en-GB"/>
          </w:rPr>
          <w:t>B4:5D:50</w:t>
        </w:r>
      </w:ins>
    </w:p>
    <w:p w:rsidR="004D4BFF" w:rsidRPr="004D4BFF" w:rsidRDefault="004D4BFF" w:rsidP="004D4B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55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proofErr w:type="spellStart"/>
      <w:ins w:id="56" w:author="student" w:date="2024-03-13T18:35:00Z"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>Huawei</w:t>
        </w:r>
        <w:proofErr w:type="spellEnd"/>
        <w:r w:rsidRPr="004D4BFF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: </w:t>
        </w:r>
        <w:r w:rsidRPr="004D4BFF">
          <w:rPr>
            <w:rFonts w:ascii="Courier New" w:eastAsia="Times New Roman" w:hAnsi="Courier New" w:cs="Courier New"/>
            <w:b/>
            <w:bCs/>
            <w:color w:val="0D0D0D"/>
            <w:sz w:val="17"/>
            <w:lang w:val="en-GB" w:eastAsia="en-GB"/>
          </w:rPr>
          <w:t>00:E0:FC</w:t>
        </w:r>
      </w:ins>
    </w:p>
    <w:p w:rsidR="00260F4B" w:rsidRPr="00260F4B" w:rsidRDefault="00522D3A">
      <w:pPr>
        <w:rPr>
          <w:ins w:id="57" w:author="student" w:date="2024-03-13T18:35:00Z"/>
          <w:sz w:val="40"/>
          <w:szCs w:val="40"/>
        </w:rPr>
      </w:pPr>
      <w:ins w:id="58" w:author="student" w:date="2024-03-13T18:35:00Z">
        <w:r w:rsidRPr="00260F4B">
          <w:rPr>
            <w:sz w:val="40"/>
            <w:szCs w:val="40"/>
          </w:rPr>
          <w:t xml:space="preserve">4.3 </w:t>
        </w:r>
      </w:ins>
    </w:p>
    <w:p w:rsidR="00522D3A" w:rsidRDefault="00522D3A">
      <w:pPr>
        <w:rPr>
          <w:ins w:id="59" w:author="student" w:date="2024-03-13T18:35:00Z"/>
        </w:rPr>
      </w:pPr>
      <w:ins w:id="60" w:author="student" w:date="2024-03-13T18:35:00Z">
        <w:r>
          <w:t xml:space="preserve">A) What is the capture rule which filters the network traffic of your own PC in the case of </w:t>
        </w:r>
        <w:proofErr w:type="spellStart"/>
        <w:r>
          <w:t>Wireshark</w:t>
        </w:r>
        <w:proofErr w:type="spellEnd"/>
        <w:r>
          <w:t>?</w:t>
        </w:r>
      </w:ins>
    </w:p>
    <w:p w:rsidR="00522D3A" w:rsidRDefault="00522D3A">
      <w:pPr>
        <w:rPr>
          <w:ins w:id="61" w:author="student" w:date="2024-03-13T18:35:00Z"/>
        </w:rPr>
      </w:pPr>
      <w:proofErr w:type="spellStart"/>
      <w:proofErr w:type="gramStart"/>
      <w:ins w:id="62" w:author="student" w:date="2024-03-13T18:35:00Z">
        <w:r>
          <w:rPr>
            <w:highlight w:val="yellow"/>
          </w:rPr>
          <w:t>ip</w:t>
        </w:r>
        <w:proofErr w:type="spellEnd"/>
        <w:proofErr w:type="gramEnd"/>
        <w:r>
          <w:rPr>
            <w:highlight w:val="yellow"/>
          </w:rPr>
          <w:t xml:space="preserve"> host </w:t>
        </w:r>
        <w:r w:rsidRPr="00260F4B">
          <w:rPr>
            <w:highlight w:val="yellow"/>
          </w:rPr>
          <w:t>192.168.0.17</w:t>
        </w:r>
        <w:r w:rsidR="00260F4B">
          <w:t xml:space="preserve">(my </w:t>
        </w:r>
        <w:proofErr w:type="spellStart"/>
        <w:r w:rsidR="00260F4B">
          <w:t>ip</w:t>
        </w:r>
        <w:proofErr w:type="spellEnd"/>
        <w:r w:rsidR="00260F4B">
          <w:t>)</w:t>
        </w:r>
      </w:ins>
    </w:p>
    <w:p w:rsidR="004D4BFF" w:rsidRDefault="00522D3A">
      <w:pPr>
        <w:rPr>
          <w:ins w:id="63" w:author="student" w:date="2024-03-13T18:35:00Z"/>
        </w:rPr>
      </w:pPr>
      <w:ins w:id="64" w:author="student" w:date="2024-03-13T18:35:00Z">
        <w:r>
          <w:t xml:space="preserve"> B) What is the capture rule which filters only those frames that are sent for the broadcast address in the case of </w:t>
        </w:r>
        <w:proofErr w:type="spellStart"/>
        <w:r>
          <w:t>Wireshark</w:t>
        </w:r>
        <w:proofErr w:type="spellEnd"/>
        <w:r>
          <w:t>?</w:t>
        </w:r>
      </w:ins>
    </w:p>
    <w:p w:rsidR="00522D3A" w:rsidRDefault="00522D3A">
      <w:pPr>
        <w:rPr>
          <w:ins w:id="65" w:author="student" w:date="2024-03-13T18:35:00Z"/>
          <w:rFonts w:ascii="Segoe UI" w:hAnsi="Segoe UI" w:cs="Segoe UI"/>
          <w:color w:val="0D0D0D"/>
          <w:sz w:val="19"/>
          <w:szCs w:val="19"/>
          <w:shd w:val="clear" w:color="auto" w:fill="FFFFFF"/>
        </w:rPr>
      </w:pPr>
      <w:ins w:id="66" w:author="student" w:date="2024-03-13T18:35:00Z"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>This filter captures frames where the destination MAC address is the broadcast address (</w:t>
        </w:r>
        <w:proofErr w:type="spellStart"/>
        <w:r>
          <w:rPr>
            <w:rStyle w:val="HTMLCode"/>
            <w:rFonts w:eastAsiaTheme="minorHAnsi"/>
            <w:b/>
            <w:bCs/>
            <w:color w:val="0D0D0D"/>
            <w:sz w:val="21"/>
            <w:szCs w:val="21"/>
            <w:bdr w:val="single" w:sz="2" w:space="0" w:color="E3E3E3" w:frame="1"/>
            <w:shd w:val="clear" w:color="auto" w:fill="FFFFFF"/>
          </w:rPr>
          <w:t>ff</w:t>
        </w:r>
        <w:proofErr w:type="gramStart"/>
        <w:r>
          <w:rPr>
            <w:rStyle w:val="HTMLCode"/>
            <w:rFonts w:eastAsiaTheme="minorHAnsi"/>
            <w:b/>
            <w:bCs/>
            <w:color w:val="0D0D0D"/>
            <w:sz w:val="21"/>
            <w:szCs w:val="21"/>
            <w:bdr w:val="single" w:sz="2" w:space="0" w:color="E3E3E3" w:frame="1"/>
            <w:shd w:val="clear" w:color="auto" w:fill="FFFFFF"/>
          </w:rPr>
          <w:t>:ff:ff:ff:ff:ff</w:t>
        </w:r>
        <w:proofErr w:type="spellEnd"/>
        <w:proofErr w:type="gramEnd"/>
        <w:r>
          <w:rPr>
            <w:rFonts w:ascii="Segoe UI" w:hAnsi="Segoe UI" w:cs="Segoe UI"/>
            <w:color w:val="0D0D0D"/>
            <w:sz w:val="19"/>
            <w:szCs w:val="19"/>
            <w:shd w:val="clear" w:color="auto" w:fill="FFFFFF"/>
          </w:rPr>
          <w:t>).</w:t>
        </w:r>
      </w:ins>
    </w:p>
    <w:p w:rsidR="00522D3A" w:rsidRDefault="00522D3A">
      <w:pPr>
        <w:rPr>
          <w:ins w:id="67" w:author="student" w:date="2024-03-13T18:35:00Z"/>
          <w:color w:val="FF0000"/>
        </w:rPr>
      </w:pPr>
      <w:ins w:id="68" w:author="student" w:date="2024-03-13T18:35:00Z">
        <w:r w:rsidRPr="00522D3A">
          <w:rPr>
            <w:color w:val="FF0000"/>
            <w:highlight w:val="yellow"/>
          </w:rPr>
          <w:t xml:space="preserve">eth.dst == </w:t>
        </w:r>
        <w:proofErr w:type="spellStart"/>
        <w:r w:rsidRPr="00522D3A">
          <w:rPr>
            <w:color w:val="FF0000"/>
            <w:highlight w:val="yellow"/>
          </w:rPr>
          <w:t>ff</w:t>
        </w:r>
        <w:proofErr w:type="gramStart"/>
        <w:r w:rsidRPr="00522D3A">
          <w:rPr>
            <w:color w:val="FF0000"/>
            <w:highlight w:val="yellow"/>
          </w:rPr>
          <w:t>:ff:ff:ff:ff:ff</w:t>
        </w:r>
        <w:proofErr w:type="spellEnd"/>
        <w:proofErr w:type="gramEnd"/>
      </w:ins>
    </w:p>
    <w:p w:rsidR="00260F4B" w:rsidRPr="00260F4B" w:rsidRDefault="00260F4B">
      <w:pPr>
        <w:rPr>
          <w:ins w:id="69" w:author="student" w:date="2024-03-13T18:35:00Z"/>
          <w:sz w:val="40"/>
          <w:szCs w:val="40"/>
        </w:rPr>
      </w:pPr>
      <w:ins w:id="70" w:author="student" w:date="2024-03-13T18:35:00Z">
        <w:r w:rsidRPr="00260F4B">
          <w:rPr>
            <w:sz w:val="40"/>
            <w:szCs w:val="40"/>
          </w:rPr>
          <w:t>4.4</w:t>
        </w:r>
      </w:ins>
    </w:p>
    <w:p w:rsidR="00260F4B" w:rsidRDefault="00260F4B">
      <w:pPr>
        <w:rPr>
          <w:ins w:id="71" w:author="student" w:date="2024-03-13T18:35:00Z"/>
        </w:rPr>
      </w:pPr>
      <w:ins w:id="72" w:author="student" w:date="2024-03-13T18:35:00Z">
        <w:r>
          <w:t xml:space="preserve">A) What is the display rule which filters the network traffic of your own PC in the case of </w:t>
        </w:r>
        <w:proofErr w:type="spellStart"/>
        <w:r>
          <w:t>Wireshark</w:t>
        </w:r>
        <w:proofErr w:type="spellEnd"/>
        <w:r>
          <w:t xml:space="preserve">? </w:t>
        </w:r>
      </w:ins>
    </w:p>
    <w:p w:rsidR="00260F4B" w:rsidRDefault="00260F4B">
      <w:pPr>
        <w:rPr>
          <w:ins w:id="73" w:author="student" w:date="2024-03-13T18:35:00Z"/>
        </w:rPr>
      </w:pPr>
      <w:proofErr w:type="spellStart"/>
      <w:ins w:id="74" w:author="student" w:date="2024-03-13T18:35:00Z">
        <w:r w:rsidRPr="00260F4B">
          <w:rPr>
            <w:highlight w:val="yellow"/>
          </w:rPr>
          <w:t>ip.addr</w:t>
        </w:r>
        <w:proofErr w:type="spellEnd"/>
        <w:r w:rsidRPr="00260F4B">
          <w:rPr>
            <w:highlight w:val="yellow"/>
          </w:rPr>
          <w:t xml:space="preserve"> ==192.168.0.17</w:t>
        </w:r>
      </w:ins>
    </w:p>
    <w:p w:rsidR="00260F4B" w:rsidRDefault="00260F4B">
      <w:pPr>
        <w:rPr>
          <w:ins w:id="75" w:author="student" w:date="2024-03-13T18:35:00Z"/>
        </w:rPr>
      </w:pPr>
      <w:ins w:id="76" w:author="student" w:date="2024-03-13T18:35:00Z">
        <w:r>
          <w:t xml:space="preserve">B) What is the display rule which filters only those frames that are sent for the broadcast address in the case of </w:t>
        </w:r>
        <w:proofErr w:type="spellStart"/>
        <w:r>
          <w:t>Wireshark</w:t>
        </w:r>
        <w:proofErr w:type="spellEnd"/>
        <w:r>
          <w:t>?</w:t>
        </w:r>
      </w:ins>
    </w:p>
    <w:p w:rsidR="00260F4B" w:rsidRDefault="00260F4B">
      <w:pPr>
        <w:rPr>
          <w:ins w:id="77" w:author="student" w:date="2024-03-13T18:35:00Z"/>
          <w:color w:val="FF0000"/>
        </w:rPr>
      </w:pPr>
      <w:ins w:id="78" w:author="student" w:date="2024-03-13T18:35:00Z">
        <w:r w:rsidRPr="00260F4B">
          <w:rPr>
            <w:color w:val="FF0000"/>
            <w:highlight w:val="yellow"/>
          </w:rPr>
          <w:t xml:space="preserve">eth.dst == </w:t>
        </w:r>
        <w:proofErr w:type="spellStart"/>
        <w:r w:rsidRPr="00260F4B">
          <w:rPr>
            <w:color w:val="FF0000"/>
            <w:highlight w:val="yellow"/>
          </w:rPr>
          <w:t>ff</w:t>
        </w:r>
        <w:proofErr w:type="gramStart"/>
        <w:r w:rsidRPr="00260F4B">
          <w:rPr>
            <w:color w:val="FF0000"/>
            <w:highlight w:val="yellow"/>
          </w:rPr>
          <w:t>:ff:ff:ff:ff:ff</w:t>
        </w:r>
        <w:proofErr w:type="spellEnd"/>
        <w:proofErr w:type="gramEnd"/>
      </w:ins>
    </w:p>
    <w:p w:rsidR="00260F4B" w:rsidRDefault="00260F4B">
      <w:pPr>
        <w:rPr>
          <w:ins w:id="79" w:author="student" w:date="2024-03-13T18:35:00Z"/>
          <w:sz w:val="40"/>
          <w:szCs w:val="40"/>
        </w:rPr>
      </w:pPr>
      <w:ins w:id="80" w:author="student" w:date="2024-03-13T18:35:00Z">
        <w:r w:rsidRPr="00260F4B">
          <w:rPr>
            <w:sz w:val="40"/>
            <w:szCs w:val="40"/>
          </w:rPr>
          <w:t>4.5</w:t>
        </w:r>
      </w:ins>
    </w:p>
    <w:p w:rsidR="007A6C60" w:rsidRPr="007A6C60" w:rsidRDefault="00260F4B" w:rsidP="007A6C60">
      <w:pPr>
        <w:rPr>
          <w:ins w:id="81" w:author="student" w:date="2024-03-13T18:35:00Z"/>
        </w:rPr>
      </w:pPr>
      <w:ins w:id="82" w:author="student" w:date="2024-03-13T18:35:00Z">
        <w:r>
          <w:t xml:space="preserve">A) In the case of </w:t>
        </w:r>
        <w:proofErr w:type="spellStart"/>
        <w:r>
          <w:t>Wireshark</w:t>
        </w:r>
        <w:proofErr w:type="spellEnd"/>
        <w:r>
          <w:t xml:space="preserve"> where can we find the tail of the captured frame?</w:t>
        </w:r>
      </w:ins>
    </w:p>
    <w:p w:rsidR="007A6C60" w:rsidRPr="007A6C60" w:rsidRDefault="007A6C60" w:rsidP="007A6C6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83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84" w:author="student" w:date="2024-03-13T18:35:00Z">
        <w:r w:rsidRPr="007A6C60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At the bottom of the </w:t>
        </w:r>
        <w:proofErr w:type="spellStart"/>
        <w:r w:rsidRPr="007A6C60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>Wireshark</w:t>
        </w:r>
        <w:proofErr w:type="spellEnd"/>
        <w:r w:rsidRPr="007A6C60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 xml:space="preserve"> window, there is a "Packet Bytes" pane that displays the hexadecimal and ASCII representation of the selected packet.</w:t>
        </w:r>
      </w:ins>
    </w:p>
    <w:p w:rsidR="007A6C60" w:rsidRPr="007A6C60" w:rsidRDefault="007A6C60" w:rsidP="007A6C6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ins w:id="85" w:author="student" w:date="2024-03-13T18:35:00Z"/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ins w:id="86" w:author="student" w:date="2024-03-13T18:35:00Z">
        <w:r w:rsidRPr="007A6C60">
          <w:rPr>
            <w:rFonts w:ascii="Segoe UI" w:eastAsia="Times New Roman" w:hAnsi="Segoe UI" w:cs="Segoe UI"/>
            <w:color w:val="0D0D0D"/>
            <w:sz w:val="19"/>
            <w:szCs w:val="19"/>
            <w:lang w:val="en-GB" w:eastAsia="en-GB"/>
          </w:rPr>
          <w:t>The ASCII representation shows the actual data, and you can scroll to the right to see the entire payload.</w:t>
        </w:r>
      </w:ins>
    </w:p>
    <w:p w:rsidR="00260F4B" w:rsidRDefault="00260F4B">
      <w:pPr>
        <w:rPr>
          <w:ins w:id="87" w:author="student" w:date="2024-03-13T18:35:00Z"/>
        </w:rPr>
      </w:pPr>
    </w:p>
    <w:p w:rsidR="00260F4B" w:rsidRDefault="00260F4B">
      <w:pPr>
        <w:rPr>
          <w:ins w:id="88" w:author="student" w:date="2024-03-13T18:35:00Z"/>
        </w:rPr>
      </w:pPr>
      <w:ins w:id="89" w:author="student" w:date="2024-03-13T18:35:00Z">
        <w:r>
          <w:rPr>
            <w:noProof/>
            <w:lang w:val="en-GB" w:eastAsia="en-GB"/>
          </w:rPr>
          <w:drawing>
            <wp:inline distT="0" distB="0" distL="0" distR="0">
              <wp:extent cx="4419600" cy="3162300"/>
              <wp:effectExtent l="19050" t="0" r="0" b="0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162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60F4B" w:rsidRDefault="00260F4B">
      <w:pPr>
        <w:rPr>
          <w:ins w:id="90" w:author="student" w:date="2024-03-13T18:35:00Z"/>
        </w:rPr>
      </w:pPr>
    </w:p>
    <w:p w:rsidR="00260F4B" w:rsidRDefault="00260F4B">
      <w:pPr>
        <w:rPr>
          <w:ins w:id="91" w:author="student" w:date="2024-03-13T18:35:00Z"/>
        </w:rPr>
      </w:pPr>
      <w:ins w:id="92" w:author="student" w:date="2024-03-13T18:35:00Z">
        <w:r>
          <w:t xml:space="preserve"> B) What do „.”</w:t>
        </w:r>
        <w:proofErr w:type="gramStart"/>
        <w:r>
          <w:t>characters</w:t>
        </w:r>
        <w:proofErr w:type="gramEnd"/>
        <w:r>
          <w:t xml:space="preserve"> indicate in the bottom field?</w:t>
        </w:r>
      </w:ins>
    </w:p>
    <w:p w:rsidR="00260F4B" w:rsidRDefault="00260F4B" w:rsidP="00260F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ins w:id="93" w:author="student" w:date="2024-03-13T18:35:00Z"/>
          <w:rFonts w:ascii="Segoe UI" w:hAnsi="Segoe UI" w:cs="Segoe UI"/>
          <w:color w:val="0D0D0D"/>
          <w:sz w:val="19"/>
          <w:szCs w:val="19"/>
        </w:rPr>
      </w:pPr>
      <w:ins w:id="94" w:author="student" w:date="2024-03-13T18:35:00Z">
        <w:r>
          <w:rPr>
            <w:rFonts w:ascii="Segoe UI" w:hAnsi="Segoe UI" w:cs="Segoe UI"/>
            <w:color w:val="0D0D0D"/>
            <w:sz w:val="19"/>
            <w:szCs w:val="19"/>
          </w:rPr>
          <w:t>The "." characters in the bottom field of the "Packet Bytes" pane represent non-printable or control characters in the ASCII representation of the packet. These characters might include line feeds, carriage returns, or other control codes that don't have a visual representation.</w:t>
        </w:r>
      </w:ins>
    </w:p>
    <w:p w:rsidR="00260F4B" w:rsidRDefault="00260F4B" w:rsidP="00260F4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ins w:id="95" w:author="student" w:date="2024-03-13T18:35:00Z"/>
          <w:rFonts w:ascii="Segoe UI" w:hAnsi="Segoe UI" w:cs="Segoe UI"/>
          <w:color w:val="0D0D0D"/>
          <w:sz w:val="19"/>
          <w:szCs w:val="19"/>
        </w:rPr>
      </w:pPr>
      <w:ins w:id="96" w:author="student" w:date="2024-03-13T18:35:00Z">
        <w:r>
          <w:rPr>
            <w:rFonts w:ascii="Segoe UI" w:hAnsi="Segoe UI" w:cs="Segoe UI"/>
            <w:color w:val="0D0D0D"/>
            <w:sz w:val="19"/>
            <w:szCs w:val="19"/>
          </w:rPr>
          <w:t xml:space="preserve">In </w:t>
        </w:r>
        <w:proofErr w:type="spellStart"/>
        <w:r>
          <w:rPr>
            <w:rFonts w:ascii="Segoe UI" w:hAnsi="Segoe UI" w:cs="Segoe UI"/>
            <w:color w:val="0D0D0D"/>
            <w:sz w:val="19"/>
            <w:szCs w:val="19"/>
          </w:rPr>
          <w:t>Wireshark's</w:t>
        </w:r>
        <w:proofErr w:type="spellEnd"/>
        <w:r>
          <w:rPr>
            <w:rFonts w:ascii="Segoe UI" w:hAnsi="Segoe UI" w:cs="Segoe UI"/>
            <w:color w:val="0D0D0D"/>
            <w:sz w:val="19"/>
            <w:szCs w:val="19"/>
          </w:rPr>
          <w:t xml:space="preserve"> packet details, the ASCII representation is useful for quickly identifying the content of the packet payload. However, non-printable characters are represented as dots (".") to maintain readability. Printable characters (e.g., letters, numbers, </w:t>
        </w:r>
        <w:proofErr w:type="gramStart"/>
        <w:r>
          <w:rPr>
            <w:rFonts w:ascii="Segoe UI" w:hAnsi="Segoe UI" w:cs="Segoe UI"/>
            <w:color w:val="0D0D0D"/>
            <w:sz w:val="19"/>
            <w:szCs w:val="19"/>
          </w:rPr>
          <w:t>symbols</w:t>
        </w:r>
        <w:proofErr w:type="gramEnd"/>
        <w:r>
          <w:rPr>
            <w:rFonts w:ascii="Segoe UI" w:hAnsi="Segoe UI" w:cs="Segoe UI"/>
            <w:color w:val="0D0D0D"/>
            <w:sz w:val="19"/>
            <w:szCs w:val="19"/>
          </w:rPr>
          <w:t>) will be displayed directly.</w:t>
        </w:r>
      </w:ins>
    </w:p>
    <w:p w:rsidR="00260F4B" w:rsidRPr="00260F4B" w:rsidRDefault="00260F4B"/>
    <w:sectPr w:rsidR="00260F4B" w:rsidRPr="00260F4B" w:rsidSect="009D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1F9A"/>
    <w:multiLevelType w:val="multilevel"/>
    <w:tmpl w:val="1C2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9B171D"/>
    <w:multiLevelType w:val="multilevel"/>
    <w:tmpl w:val="F32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624C"/>
    <w:rsid w:val="00040925"/>
    <w:rsid w:val="0008712B"/>
    <w:rsid w:val="00260F4B"/>
    <w:rsid w:val="004D4BFF"/>
    <w:rsid w:val="00522D3A"/>
    <w:rsid w:val="00553A01"/>
    <w:rsid w:val="005F1D5B"/>
    <w:rsid w:val="007A6C60"/>
    <w:rsid w:val="007C043A"/>
    <w:rsid w:val="009D0B04"/>
    <w:rsid w:val="00C0198C"/>
    <w:rsid w:val="00E4624C"/>
    <w:rsid w:val="00E94B48"/>
    <w:rsid w:val="00FF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04"/>
  </w:style>
  <w:style w:type="paragraph" w:styleId="Heading3">
    <w:name w:val="heading 3"/>
    <w:basedOn w:val="Normal"/>
    <w:link w:val="Heading3Char"/>
    <w:uiPriority w:val="9"/>
    <w:qFormat/>
    <w:rsid w:val="0004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F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D4B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0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A6C60"/>
    <w:rPr>
      <w:b/>
      <w:bCs/>
    </w:rPr>
  </w:style>
  <w:style w:type="character" w:customStyle="1" w:styleId="mord">
    <w:name w:val="mord"/>
    <w:basedOn w:val="DefaultParagraphFont"/>
    <w:rsid w:val="00040925"/>
  </w:style>
  <w:style w:type="character" w:customStyle="1" w:styleId="mrel">
    <w:name w:val="mrel"/>
    <w:basedOn w:val="DefaultParagraphFont"/>
    <w:rsid w:val="00040925"/>
  </w:style>
  <w:style w:type="character" w:customStyle="1" w:styleId="vlist-s">
    <w:name w:val="vlist-s"/>
    <w:basedOn w:val="DefaultParagraphFont"/>
    <w:rsid w:val="00040925"/>
  </w:style>
  <w:style w:type="character" w:customStyle="1" w:styleId="Heading3Char">
    <w:name w:val="Heading 3 Char"/>
    <w:basedOn w:val="DefaultParagraphFont"/>
    <w:link w:val="Heading3"/>
    <w:uiPriority w:val="9"/>
    <w:rsid w:val="0004092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katex-mathml">
    <w:name w:val="katex-mathml"/>
    <w:basedOn w:val="DefaultParagraphFont"/>
    <w:rsid w:val="00040925"/>
  </w:style>
  <w:style w:type="paragraph" w:styleId="Revision">
    <w:name w:val="Revision"/>
    <w:hidden/>
    <w:uiPriority w:val="99"/>
    <w:semiHidden/>
    <w:rsid w:val="000871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2024-03-13T09:34:00Z</dcterms:created>
  <dcterms:modified xsi:type="dcterms:W3CDTF">2024-03-13T17:35:00Z</dcterms:modified>
</cp:coreProperties>
</file>